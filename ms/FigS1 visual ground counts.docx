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624E8" w14:textId="64C5EEF5" w:rsidR="00A607B3" w:rsidRDefault="00CE7CD7" w:rsidP="00A607B3">
      <w:pPr>
        <w:keepNext/>
      </w:pPr>
      <w:r>
        <w:rPr>
          <w:noProof/>
        </w:rPr>
        <w:drawing>
          <wp:inline distT="0" distB="0" distL="0" distR="0" wp14:anchorId="79DA77F0" wp14:editId="5C329C66">
            <wp:extent cx="5934710" cy="2967355"/>
            <wp:effectExtent l="0" t="0" r="0" b="0"/>
            <wp:docPr id="4781375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C01D2" w14:textId="77777777" w:rsidR="000A19E2" w:rsidRDefault="00A607B3" w:rsidP="00A607B3">
      <w:pPr>
        <w:pStyle w:val="Caption"/>
        <w:rPr>
          <w:rFonts w:ascii="Times New Roman" w:hAnsi="Times New Roman" w:cs="Times New Roman"/>
        </w:rPr>
      </w:pPr>
      <w:r w:rsidRPr="00A607B3">
        <w:rPr>
          <w:rFonts w:ascii="Times New Roman" w:hAnsi="Times New Roman" w:cs="Times New Roman"/>
          <w:b/>
          <w:bCs/>
        </w:rPr>
        <w:t>Figure S</w:t>
      </w:r>
      <w:r w:rsidRPr="00A607B3">
        <w:rPr>
          <w:rFonts w:ascii="Times New Roman" w:hAnsi="Times New Roman" w:cs="Times New Roman"/>
          <w:b/>
          <w:bCs/>
        </w:rPr>
        <w:fldChar w:fldCharType="begin"/>
      </w:r>
      <w:r w:rsidRPr="00A607B3">
        <w:rPr>
          <w:rFonts w:ascii="Times New Roman" w:hAnsi="Times New Roman" w:cs="Times New Roman"/>
          <w:b/>
          <w:bCs/>
        </w:rPr>
        <w:instrText xml:space="preserve"> SEQ Figure \* ARABIC </w:instrText>
      </w:r>
      <w:r w:rsidRPr="00A607B3">
        <w:rPr>
          <w:rFonts w:ascii="Times New Roman" w:hAnsi="Times New Roman" w:cs="Times New Roman"/>
          <w:b/>
          <w:bCs/>
        </w:rPr>
        <w:fldChar w:fldCharType="separate"/>
      </w:r>
      <w:r w:rsidRPr="00A607B3">
        <w:rPr>
          <w:rFonts w:ascii="Times New Roman" w:hAnsi="Times New Roman" w:cs="Times New Roman"/>
          <w:b/>
          <w:bCs/>
          <w:noProof/>
        </w:rPr>
        <w:t>1</w:t>
      </w:r>
      <w:r w:rsidRPr="00A607B3">
        <w:rPr>
          <w:rFonts w:ascii="Times New Roman" w:hAnsi="Times New Roman" w:cs="Times New Roman"/>
          <w:b/>
          <w:bCs/>
        </w:rPr>
        <w:fldChar w:fldCharType="end"/>
      </w:r>
      <w:r w:rsidRPr="00A607B3">
        <w:rPr>
          <w:rFonts w:ascii="Times New Roman" w:hAnsi="Times New Roman" w:cs="Times New Roman"/>
          <w:b/>
          <w:bCs/>
        </w:rPr>
        <w:t xml:space="preserve">. </w:t>
      </w:r>
      <w:r w:rsidR="00213E36">
        <w:rPr>
          <w:rFonts w:ascii="Times New Roman" w:hAnsi="Times New Roman" w:cs="Times New Roman"/>
        </w:rPr>
        <w:t xml:space="preserve">Comparison between the turtle counts in the </w:t>
      </w:r>
      <w:r w:rsidR="00EC4483">
        <w:rPr>
          <w:rFonts w:ascii="Times New Roman" w:hAnsi="Times New Roman" w:cs="Times New Roman"/>
        </w:rPr>
        <w:t xml:space="preserve">drone-derived </w:t>
      </w:r>
      <w:proofErr w:type="spellStart"/>
      <w:r w:rsidR="00213E36">
        <w:rPr>
          <w:rFonts w:ascii="Times New Roman" w:hAnsi="Times New Roman" w:cs="Times New Roman"/>
        </w:rPr>
        <w:t>orthomosaic</w:t>
      </w:r>
      <w:proofErr w:type="spellEnd"/>
      <w:r w:rsidR="00213E36">
        <w:rPr>
          <w:rFonts w:ascii="Times New Roman" w:hAnsi="Times New Roman" w:cs="Times New Roman"/>
        </w:rPr>
        <w:t xml:space="preserve"> and </w:t>
      </w:r>
      <w:r w:rsidR="00EC4483">
        <w:rPr>
          <w:rFonts w:ascii="Times New Roman" w:hAnsi="Times New Roman" w:cs="Times New Roman"/>
        </w:rPr>
        <w:t>visual ground counts</w:t>
      </w:r>
      <w:r>
        <w:rPr>
          <w:rFonts w:ascii="Times New Roman" w:hAnsi="Times New Roman" w:cs="Times New Roman"/>
        </w:rPr>
        <w:t>.</w:t>
      </w:r>
      <w:r w:rsidR="00EC4483">
        <w:rPr>
          <w:rFonts w:ascii="Times New Roman" w:hAnsi="Times New Roman" w:cs="Times New Roman"/>
        </w:rPr>
        <w:t xml:space="preserve"> a) Relationship between the visual ground counts and the counts in the </w:t>
      </w:r>
      <w:proofErr w:type="spellStart"/>
      <w:r w:rsidR="00EC4483">
        <w:rPr>
          <w:rFonts w:ascii="Times New Roman" w:hAnsi="Times New Roman" w:cs="Times New Roman"/>
        </w:rPr>
        <w:t>orthomosaic</w:t>
      </w:r>
      <w:proofErr w:type="spellEnd"/>
      <w:r w:rsidR="002E5CF3">
        <w:rPr>
          <w:rFonts w:ascii="Times New Roman" w:hAnsi="Times New Roman" w:cs="Times New Roman"/>
        </w:rPr>
        <w:t xml:space="preserve">. </w:t>
      </w:r>
      <w:r w:rsidR="00BA437F">
        <w:rPr>
          <w:rFonts w:ascii="Times New Roman" w:hAnsi="Times New Roman" w:cs="Times New Roman"/>
        </w:rPr>
        <w:t xml:space="preserve">Dashed line shows a 1:1 expected relationship, while the blue line indicates the </w:t>
      </w:r>
      <w:r w:rsidR="00882B79">
        <w:rPr>
          <w:rFonts w:ascii="Times New Roman" w:hAnsi="Times New Roman" w:cs="Times New Roman"/>
        </w:rPr>
        <w:t xml:space="preserve">actual predicted relation. </w:t>
      </w:r>
      <w:r w:rsidR="002E5CF3">
        <w:rPr>
          <w:rFonts w:ascii="Times New Roman" w:hAnsi="Times New Roman" w:cs="Times New Roman"/>
        </w:rPr>
        <w:t xml:space="preserve">b) Relationship </w:t>
      </w:r>
      <w:r w:rsidR="00AA2C7B">
        <w:rPr>
          <w:rFonts w:ascii="Times New Roman" w:hAnsi="Times New Roman" w:cs="Times New Roman"/>
        </w:rPr>
        <w:t>between</w:t>
      </w:r>
      <w:r w:rsidR="002E5CF3">
        <w:rPr>
          <w:rFonts w:ascii="Times New Roman" w:hAnsi="Times New Roman" w:cs="Times New Roman"/>
        </w:rPr>
        <w:t xml:space="preserve"> the difference between </w:t>
      </w:r>
      <w:proofErr w:type="spellStart"/>
      <w:r w:rsidR="002E5CF3">
        <w:rPr>
          <w:rFonts w:ascii="Times New Roman" w:hAnsi="Times New Roman" w:cs="Times New Roman"/>
        </w:rPr>
        <w:t>orthomosaic</w:t>
      </w:r>
      <w:proofErr w:type="spellEnd"/>
      <w:r w:rsidR="002E5CF3">
        <w:rPr>
          <w:rFonts w:ascii="Times New Roman" w:hAnsi="Times New Roman" w:cs="Times New Roman"/>
        </w:rPr>
        <w:t xml:space="preserve"> counts </w:t>
      </w:r>
      <w:r w:rsidR="00CE7CD7">
        <w:rPr>
          <w:rFonts w:ascii="Times New Roman" w:hAnsi="Times New Roman" w:cs="Times New Roman"/>
        </w:rPr>
        <w:t xml:space="preserve">and visual ground counts </w:t>
      </w:r>
      <w:r w:rsidR="00AA2C7B">
        <w:rPr>
          <w:rFonts w:ascii="Times New Roman" w:hAnsi="Times New Roman" w:cs="Times New Roman"/>
        </w:rPr>
        <w:t xml:space="preserve">and the daily abundance estimated </w:t>
      </w:r>
      <w:r w:rsidR="00560FF5">
        <w:rPr>
          <w:rFonts w:ascii="Times New Roman" w:hAnsi="Times New Roman" w:cs="Times New Roman"/>
        </w:rPr>
        <w:t>from the developed model. Dashed line represents no difference between the methods</w:t>
      </w:r>
      <w:r w:rsidR="005F032B">
        <w:rPr>
          <w:rFonts w:ascii="Times New Roman" w:hAnsi="Times New Roman" w:cs="Times New Roman"/>
        </w:rPr>
        <w:t xml:space="preserve"> </w:t>
      </w:r>
      <w:r w:rsidR="00B3778E">
        <w:rPr>
          <w:rFonts w:ascii="Times New Roman" w:hAnsi="Times New Roman" w:cs="Times New Roman"/>
        </w:rPr>
        <w:t>across</w:t>
      </w:r>
      <w:r w:rsidR="005F032B">
        <w:rPr>
          <w:rFonts w:ascii="Times New Roman" w:hAnsi="Times New Roman" w:cs="Times New Roman"/>
        </w:rPr>
        <w:t xml:space="preserve"> </w:t>
      </w:r>
      <w:r w:rsidR="00B3778E">
        <w:rPr>
          <w:rFonts w:ascii="Times New Roman" w:hAnsi="Times New Roman" w:cs="Times New Roman"/>
        </w:rPr>
        <w:t>varying</w:t>
      </w:r>
      <w:r w:rsidR="005F032B">
        <w:rPr>
          <w:rFonts w:ascii="Times New Roman" w:hAnsi="Times New Roman" w:cs="Times New Roman"/>
        </w:rPr>
        <w:t xml:space="preserve"> </w:t>
      </w:r>
      <w:r w:rsidR="00B3778E">
        <w:rPr>
          <w:rFonts w:ascii="Times New Roman" w:hAnsi="Times New Roman" w:cs="Times New Roman"/>
        </w:rPr>
        <w:t>levels</w:t>
      </w:r>
      <w:r w:rsidR="005F032B">
        <w:rPr>
          <w:rFonts w:ascii="Times New Roman" w:hAnsi="Times New Roman" w:cs="Times New Roman"/>
        </w:rPr>
        <w:t xml:space="preserve"> of abundance.</w:t>
      </w:r>
    </w:p>
    <w:p w14:paraId="4DF0F4AE" w14:textId="4BE345FE" w:rsidR="00F107B4" w:rsidRPr="00A607B3" w:rsidRDefault="005D5A6F" w:rsidP="00A607B3">
      <w:pPr>
        <w:pStyle w:val="Caption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figure </w:t>
      </w:r>
      <w:r w:rsidR="006E53CC">
        <w:rPr>
          <w:rFonts w:ascii="Times New Roman" w:hAnsi="Times New Roman" w:cs="Times New Roman"/>
        </w:rPr>
        <w:t>illustrates</w:t>
      </w:r>
      <w:r>
        <w:rPr>
          <w:rFonts w:ascii="Times New Roman" w:hAnsi="Times New Roman" w:cs="Times New Roman"/>
        </w:rPr>
        <w:t xml:space="preserve"> that </w:t>
      </w:r>
      <w:r w:rsidR="000A19E2">
        <w:rPr>
          <w:rFonts w:ascii="Times New Roman" w:hAnsi="Times New Roman" w:cs="Times New Roman"/>
        </w:rPr>
        <w:t>large</w:t>
      </w:r>
      <w:r>
        <w:rPr>
          <w:rFonts w:ascii="Times New Roman" w:hAnsi="Times New Roman" w:cs="Times New Roman"/>
        </w:rPr>
        <w:t xml:space="preserve"> number</w:t>
      </w:r>
      <w:r w:rsidR="000A19E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turtles, </w:t>
      </w:r>
      <w:r w:rsidR="000A19E2">
        <w:rPr>
          <w:rFonts w:ascii="Times New Roman" w:hAnsi="Times New Roman" w:cs="Times New Roman"/>
        </w:rPr>
        <w:t>particularly</w:t>
      </w:r>
      <w:r>
        <w:rPr>
          <w:rFonts w:ascii="Times New Roman" w:hAnsi="Times New Roman" w:cs="Times New Roman"/>
        </w:rPr>
        <w:t xml:space="preserve"> </w:t>
      </w:r>
      <w:r w:rsidR="006E53CC">
        <w:rPr>
          <w:rFonts w:ascii="Times New Roman" w:hAnsi="Times New Roman" w:cs="Times New Roman"/>
        </w:rPr>
        <w:t xml:space="preserve">during the mass nesting events, </w:t>
      </w:r>
      <w:r w:rsidR="000A19E2">
        <w:rPr>
          <w:rFonts w:ascii="Times New Roman" w:hAnsi="Times New Roman" w:cs="Times New Roman"/>
        </w:rPr>
        <w:t>hinder</w:t>
      </w:r>
      <w:r w:rsidR="006E53CC">
        <w:rPr>
          <w:rFonts w:ascii="Times New Roman" w:hAnsi="Times New Roman" w:cs="Times New Roman"/>
        </w:rPr>
        <w:t xml:space="preserve"> the </w:t>
      </w:r>
      <w:r w:rsidR="000A19E2">
        <w:rPr>
          <w:rFonts w:ascii="Times New Roman" w:hAnsi="Times New Roman" w:cs="Times New Roman"/>
        </w:rPr>
        <w:t>effectiveness</w:t>
      </w:r>
      <w:r w:rsidR="006E53CC">
        <w:rPr>
          <w:rFonts w:ascii="Times New Roman" w:hAnsi="Times New Roman" w:cs="Times New Roman"/>
        </w:rPr>
        <w:t xml:space="preserve"> of visual ground counts </w:t>
      </w:r>
      <w:r w:rsidR="000A19E2">
        <w:rPr>
          <w:rFonts w:ascii="Times New Roman" w:hAnsi="Times New Roman" w:cs="Times New Roman"/>
        </w:rPr>
        <w:t>for</w:t>
      </w:r>
      <w:r w:rsidR="006E53CC">
        <w:rPr>
          <w:rFonts w:ascii="Times New Roman" w:hAnsi="Times New Roman" w:cs="Times New Roman"/>
        </w:rPr>
        <w:t xml:space="preserve"> assess</w:t>
      </w:r>
      <w:r w:rsidR="000A19E2">
        <w:rPr>
          <w:rFonts w:ascii="Times New Roman" w:hAnsi="Times New Roman" w:cs="Times New Roman"/>
        </w:rPr>
        <w:t>ing</w:t>
      </w:r>
      <w:r w:rsidR="006E53CC">
        <w:rPr>
          <w:rFonts w:ascii="Times New Roman" w:hAnsi="Times New Roman" w:cs="Times New Roman"/>
        </w:rPr>
        <w:t xml:space="preserve"> abundance</w:t>
      </w:r>
      <w:del w:id="0" w:author="Valle,Denis R" w:date="2025-03-20T17:22:00Z" w16du:dateUtc="2025-03-20T20:22:00Z">
        <w:r w:rsidR="006E53CC" w:rsidDel="003D41D1">
          <w:rPr>
            <w:rFonts w:ascii="Times New Roman" w:hAnsi="Times New Roman" w:cs="Times New Roman"/>
          </w:rPr>
          <w:delText xml:space="preserve"> estimates</w:delText>
        </w:r>
      </w:del>
      <w:r w:rsidR="006E53CC">
        <w:rPr>
          <w:rFonts w:ascii="Times New Roman" w:hAnsi="Times New Roman" w:cs="Times New Roman"/>
        </w:rPr>
        <w:t>.</w:t>
      </w:r>
    </w:p>
    <w:sectPr w:rsidR="00F107B4" w:rsidRPr="00A60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Valle,Denis R">
    <w15:presenceInfo w15:providerId="AD" w15:userId="S::drvalle@ufl.edu::6526c9ec-2132-4734-9bff-42132c4b3d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1E"/>
    <w:rsid w:val="000A19E2"/>
    <w:rsid w:val="000C78CC"/>
    <w:rsid w:val="00197F7D"/>
    <w:rsid w:val="001A6E5B"/>
    <w:rsid w:val="00213E36"/>
    <w:rsid w:val="002E5CF3"/>
    <w:rsid w:val="003D41D1"/>
    <w:rsid w:val="00560FF5"/>
    <w:rsid w:val="005C6E78"/>
    <w:rsid w:val="005D5A6F"/>
    <w:rsid w:val="005F032B"/>
    <w:rsid w:val="006E53CC"/>
    <w:rsid w:val="00882B79"/>
    <w:rsid w:val="008D0BCF"/>
    <w:rsid w:val="0097653E"/>
    <w:rsid w:val="00A440CB"/>
    <w:rsid w:val="00A607B3"/>
    <w:rsid w:val="00A7157A"/>
    <w:rsid w:val="00A8444F"/>
    <w:rsid w:val="00AA2C7B"/>
    <w:rsid w:val="00B3778E"/>
    <w:rsid w:val="00BA437F"/>
    <w:rsid w:val="00C87E24"/>
    <w:rsid w:val="00CE7CD7"/>
    <w:rsid w:val="00E7601E"/>
    <w:rsid w:val="00EC4483"/>
    <w:rsid w:val="00F107B4"/>
    <w:rsid w:val="00F16F58"/>
    <w:rsid w:val="00F97C78"/>
    <w:rsid w:val="00FC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75649"/>
  <w15:chartTrackingRefBased/>
  <w15:docId w15:val="{737B1AEF-FAB2-4F74-A915-7211288F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F7D"/>
    <w:pPr>
      <w:spacing w:after="120" w:line="360" w:lineRule="auto"/>
    </w:pPr>
    <w:rPr>
      <w:sz w:val="24"/>
    </w:rPr>
  </w:style>
  <w:style w:type="paragraph" w:styleId="Heading1">
    <w:name w:val="heading 1"/>
    <w:basedOn w:val="Heading2"/>
    <w:next w:val="Heading2"/>
    <w:link w:val="Heading1Char"/>
    <w:uiPriority w:val="9"/>
    <w:qFormat/>
    <w:rsid w:val="00F97C78"/>
    <w:pPr>
      <w:spacing w:before="120"/>
      <w:outlineLvl w:val="0"/>
    </w:pPr>
    <w:rPr>
      <w:b w:val="0"/>
      <w:sz w:val="28"/>
      <w:szCs w:val="32"/>
      <w:u w:val="none"/>
    </w:rPr>
  </w:style>
  <w:style w:type="paragraph" w:styleId="Heading2">
    <w:name w:val="heading 2"/>
    <w:basedOn w:val="Heading3"/>
    <w:link w:val="Heading2Char"/>
    <w:uiPriority w:val="9"/>
    <w:unhideWhenUsed/>
    <w:qFormat/>
    <w:rsid w:val="00F97C78"/>
    <w:pPr>
      <w:outlineLvl w:val="1"/>
    </w:pPr>
    <w:rPr>
      <w:b/>
      <w:i w:val="0"/>
      <w:szCs w:val="26"/>
      <w:u w:val="single"/>
    </w:rPr>
  </w:style>
  <w:style w:type="paragraph" w:styleId="Heading3">
    <w:name w:val="heading 3"/>
    <w:basedOn w:val="Normal"/>
    <w:link w:val="Heading3Char"/>
    <w:uiPriority w:val="9"/>
    <w:unhideWhenUsed/>
    <w:qFormat/>
    <w:rsid w:val="00C87E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C6ECD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7C78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7C78"/>
    <w:rPr>
      <w:rFonts w:asciiTheme="majorHAnsi" w:eastAsiaTheme="majorEastAsia" w:hAnsiTheme="majorHAnsi" w:cstheme="majorBidi"/>
      <w:b/>
      <w:color w:val="000000" w:themeColor="text1"/>
      <w:sz w:val="24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87E24"/>
    <w:rPr>
      <w:rFonts w:asciiTheme="majorHAnsi" w:eastAsiaTheme="majorEastAsia" w:hAnsiTheme="majorHAnsi" w:cstheme="majorBidi"/>
      <w:i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01E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01E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01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01E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01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01E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76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0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0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01E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E76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0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01E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E7601E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3D41D1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Verrastro Brack</dc:creator>
  <cp:keywords/>
  <dc:description/>
  <cp:lastModifiedBy>Valle,Denis R</cp:lastModifiedBy>
  <cp:revision>3</cp:revision>
  <dcterms:created xsi:type="dcterms:W3CDTF">2025-03-20T20:22:00Z</dcterms:created>
  <dcterms:modified xsi:type="dcterms:W3CDTF">2025-03-20T20:22:00Z</dcterms:modified>
</cp:coreProperties>
</file>